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91B" w:rsidRDefault="009F0D99">
      <w:pPr>
        <w:spacing w:before="240"/>
        <w:rPr>
          <w:rFonts w:ascii="Times New Roman" w:eastAsia="Times New Roman" w:hAnsi="Times New Roman" w:cs="Times New Roman"/>
          <w:b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72C4"/>
          <w:sz w:val="24"/>
          <w:szCs w:val="24"/>
        </w:rPr>
        <w:t>##Module 0: Demographic details##</w:t>
      </w:r>
    </w:p>
    <w:p w:rsidR="0076791B" w:rsidRDefault="009F0D99">
      <w:pPr>
        <w:spacing w:before="240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#Please do not use the standard demo template for this survey. Instead, please add the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pdls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 listed below at the start of the survey. And do not redirect to any other demographic modules (except for the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New_SEC_IN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pdl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) either in between or at the end of the</w:t>
      </w: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 survey.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age_in</w:t>
      </w:r>
      <w:proofErr w:type="spellEnd"/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gender_in</w:t>
      </w:r>
      <w:proofErr w:type="spellEnd"/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geo_city_in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geo_state_in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geo_citytier_in</w:t>
      </w:r>
      <w:proofErr w:type="spellEnd"/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maritalstatus_in</w:t>
      </w:r>
      <w:proofErr w:type="spellEnd"/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parent_yn_check</w:t>
      </w:r>
      <w:proofErr w:type="spellEnd"/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household_size_in</w:t>
      </w:r>
      <w:proofErr w:type="spellEnd"/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household_children</w:t>
      </w:r>
      <w:proofErr w:type="spellEnd"/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education_india</w:t>
      </w:r>
      <w:proofErr w:type="spellEnd"/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employment_status_in</w:t>
      </w:r>
      <w:proofErr w:type="spellEnd"/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employee_status_i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New_SEC_IN</w:t>
      </w:r>
      <w:proofErr w:type="spellEnd"/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Religion_in</w:t>
      </w:r>
      <w:proofErr w:type="spellEnd"/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Caste_in</w:t>
      </w:r>
      <w:proofErr w:type="spellEnd"/>
    </w:p>
    <w:p w:rsidR="0076791B" w:rsidRDefault="009F0D9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spacing w:before="240" w:after="240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#ask all, single response, randomize rows</w:t>
      </w:r>
    </w:p>
    <w:p w:rsidR="0076791B" w:rsidRDefault="009F0D9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P_Party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Which political party do you identify with the most?</w:t>
      </w:r>
    </w:p>
    <w:p w:rsidR="0076791B" w:rsidRDefault="009F0D99">
      <w:p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&lt;1&gt;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Bharatiya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Janata Party</w:t>
      </w:r>
    </w:p>
    <w:p w:rsidR="0076791B" w:rsidRDefault="009F0D99">
      <w:p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&lt;2&gt;       Indian National Congress</w:t>
      </w:r>
    </w:p>
    <w:p w:rsidR="0076791B" w:rsidRDefault="009F0D99">
      <w:p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&lt;3&gt;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Party</w:t>
      </w:r>
    </w:p>
    <w:p w:rsidR="0076791B" w:rsidRDefault="009F0D99">
      <w:p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&lt;4&gt;       Samajwadi Party</w:t>
      </w:r>
    </w:p>
    <w:p w:rsidR="0076791B" w:rsidRDefault="009F0D99">
      <w:p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&lt;5&gt;       Communist Party of India (Marxist)</w:t>
      </w:r>
    </w:p>
    <w:p w:rsidR="0076791B" w:rsidRDefault="009F0D99">
      <w:p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&lt;6&gt;       Nationalist Congress Party</w:t>
      </w:r>
    </w:p>
    <w:p w:rsidR="0076791B" w:rsidRDefault="009F0D99">
      <w:p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&lt;7&gt;       All India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Trinamool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Congress (TMC)</w:t>
      </w:r>
    </w:p>
    <w:p w:rsidR="0076791B" w:rsidRDefault="009F0D99">
      <w:p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&lt;8&gt;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Shivsena</w:t>
      </w:r>
      <w:proofErr w:type="spellEnd"/>
    </w:p>
    <w:p w:rsidR="0076791B" w:rsidRDefault="009F0D99">
      <w:pPr>
        <w:spacing w:line="254" w:lineRule="auto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&lt;9&gt;       Others,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please specify </w:t>
      </w: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(fixed)</w:t>
      </w:r>
    </w:p>
    <w:p w:rsidR="0076791B" w:rsidRDefault="009F0D99">
      <w:pPr>
        <w:spacing w:line="254" w:lineRule="auto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&lt;10&gt;     Don’t know/Can’t say </w:t>
      </w: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(fixed)</w:t>
      </w:r>
    </w:p>
    <w:p w:rsidR="0076791B" w:rsidRDefault="009F0D99">
      <w:pPr>
        <w:spacing w:before="240" w:after="240" w:line="254" w:lineRule="auto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&lt;11&gt;     Don’t identify with any political party </w:t>
      </w: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(fixed)</w:t>
      </w:r>
    </w:p>
    <w:p w:rsidR="0076791B" w:rsidRDefault="0076791B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shd w:val="clear" w:color="auto" w:fill="FFD966"/>
        </w:rPr>
      </w:pPr>
    </w:p>
    <w:p w:rsidR="0076791B" w:rsidRDefault="009F0D99">
      <w:pPr>
        <w:spacing w:before="240" w:after="240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#skip if coded 10 or 11 on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P_</w:t>
      </w:r>
      <w:proofErr w:type="gramStart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Party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,  grid</w:t>
      </w:r>
      <w:proofErr w:type="gramEnd"/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 question, randomize rows</w:t>
      </w:r>
    </w:p>
    <w:p w:rsidR="0076791B" w:rsidRDefault="009F0D9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Q. You said you identify the most with &lt;##party mentioned on the above question&gt;. What is your opinion on each of the following statements below?</w:t>
      </w:r>
    </w:p>
    <w:p w:rsidR="0076791B" w:rsidRDefault="009F0D9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Columns</w:t>
      </w:r>
    </w:p>
    <w:p w:rsidR="0076791B" w:rsidRDefault="009F0D99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Always</w:t>
      </w:r>
    </w:p>
    <w:p w:rsidR="0076791B" w:rsidRDefault="009F0D9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Often</w:t>
      </w:r>
    </w:p>
    <w:p w:rsidR="0076791B" w:rsidRDefault="009F0D9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Sometimes</w:t>
      </w:r>
    </w:p>
    <w:p w:rsidR="0076791B" w:rsidRDefault="009F0D99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Never </w:t>
      </w:r>
    </w:p>
    <w:p w:rsidR="0076791B" w:rsidRDefault="009F0D9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Rows</w:t>
      </w:r>
    </w:p>
    <w:p w:rsidR="0076791B" w:rsidRDefault="009F0D99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>When people criticize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u w:val="single"/>
        </w:rPr>
        <w:t xml:space="preserve"> this</w:t>
      </w: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party, it feels like a personal insult</w:t>
      </w:r>
    </w:p>
    <w:p w:rsidR="0076791B" w:rsidRDefault="009F0D99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hen I meet someone who supports 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u w:val="single"/>
        </w:rPr>
        <w:t>this</w:t>
      </w: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party, I feel connected with this person.</w:t>
      </w:r>
    </w:p>
    <w:p w:rsidR="0076791B" w:rsidRDefault="009F0D99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When I speak about 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u w:val="single"/>
        </w:rPr>
        <w:t>this</w:t>
      </w: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party, I refer to them as “my party.”</w:t>
      </w:r>
    </w:p>
    <w:p w:rsidR="0076791B" w:rsidRDefault="009F0D99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When people praise 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u w:val="single"/>
        </w:rPr>
        <w:t>this</w:t>
      </w: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party, it makes me feel good.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Theme #1- Political Ambition (7/6 Qs)</w:t>
      </w:r>
    </w:p>
    <w:p w:rsidR="0076791B" w:rsidRDefault="0076791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 Have you ever voted in the past?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6791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91B" w:rsidRDefault="00767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91B" w:rsidRDefault="009F0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 Election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91B" w:rsidRDefault="009F0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Election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91B" w:rsidRDefault="009F0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Election</w:t>
            </w:r>
          </w:p>
        </w:tc>
      </w:tr>
      <w:tr w:rsidR="0076791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91B" w:rsidRDefault="009F0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Always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91B" w:rsidRDefault="00767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91B" w:rsidRDefault="00767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91B" w:rsidRDefault="00767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791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91B" w:rsidRDefault="009F0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91B" w:rsidRDefault="00767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91B" w:rsidRDefault="00767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91B" w:rsidRDefault="00767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791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91B" w:rsidRDefault="009F0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91B" w:rsidRDefault="00767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91B" w:rsidRDefault="00767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91B" w:rsidRDefault="00767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  <w:shd w:val="clear" w:color="auto" w:fill="F9CB9C"/>
        </w:rPr>
      </w:pP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Q. Given an opportunity, will you make politics your career? 1. Yes 2. No 8. Can’t say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Q. (If No) What is the main reason for you not making politics a career? 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Not interested in politics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Don’t have any family/ personal connection to succeed in politics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I have other career options/interests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Politics is corrupt business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Other Specify__________________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No opinion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Q. In the past one year, have you taken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 in the following activities? </w:t>
      </w:r>
    </w:p>
    <w:p w:rsidR="0076791B" w:rsidRDefault="009F0D9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Regularly 2. Occasionally 3. Never</w:t>
      </w:r>
    </w:p>
    <w:p w:rsidR="0076791B" w:rsidRDefault="009F0D9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in election meetings </w:t>
      </w:r>
    </w:p>
    <w:p w:rsidR="0076791B" w:rsidRDefault="009F0D9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Joined Protest Gathering </w:t>
      </w:r>
    </w:p>
    <w:p w:rsidR="0076791B" w:rsidRDefault="009F0D9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Volunteered for a social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ause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 Suppose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preferred party has to nominate one of the three candidates in your constituency. Rank order these candidates in terms of your preferred order -  </w:t>
      </w:r>
    </w:p>
    <w:p w:rsidR="0076791B" w:rsidRDefault="009F0D99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candidate who comes from a political family </w:t>
      </w:r>
    </w:p>
    <w:p w:rsidR="0076791B" w:rsidRDefault="009F0D99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candidate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bahuba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/strongman image</w:t>
      </w:r>
    </w:p>
    <w:p w:rsidR="0076791B" w:rsidRDefault="009F0D99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candidate who is extremely wealthy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del w:id="0" w:author="Vaibhav Parik" w:date="2022-05-25T09:37:00Z"/>
          <w:rFonts w:ascii="Times New Roman" w:eastAsia="Times New Roman" w:hAnsi="Times New Roman" w:cs="Times New Roman"/>
          <w:sz w:val="24"/>
          <w:szCs w:val="24"/>
          <w:shd w:val="clear" w:color="auto" w:fill="F9CB9C"/>
        </w:rPr>
      </w:pPr>
      <w:del w:id="1" w:author="Vaibhav Parik" w:date="2022-05-25T09:37:00Z">
        <w:r>
          <w:rPr>
            <w:rFonts w:ascii="Times New Roman" w:eastAsia="Times New Roman" w:hAnsi="Times New Roman" w:cs="Times New Roman"/>
            <w:sz w:val="24"/>
            <w:szCs w:val="24"/>
            <w:shd w:val="clear" w:color="auto" w:fill="F9CB9C"/>
          </w:rPr>
          <w:delText xml:space="preserve">Q. Now I’m going to ask you about the status of women politicians in the country. Please tell me whether you agree or disagree with the statement.  </w:delText>
        </w:r>
      </w:del>
    </w:p>
    <w:p w:rsidR="0076791B" w:rsidRDefault="009F0D99">
      <w:pPr>
        <w:ind w:left="1800" w:hanging="360"/>
        <w:rPr>
          <w:del w:id="2" w:author="Vaibhav Parik" w:date="2022-05-25T09:37:00Z"/>
          <w:rFonts w:ascii="Times New Roman" w:eastAsia="Times New Roman" w:hAnsi="Times New Roman" w:cs="Times New Roman"/>
          <w:sz w:val="24"/>
          <w:szCs w:val="24"/>
          <w:shd w:val="clear" w:color="auto" w:fill="F9CB9C"/>
        </w:rPr>
      </w:pPr>
      <w:del w:id="3" w:author="Vaibhav Parik" w:date="2022-05-25T09:37:00Z">
        <w:r>
          <w:rPr>
            <w:rFonts w:ascii="Times New Roman" w:eastAsia="Times New Roman" w:hAnsi="Times New Roman" w:cs="Times New Roman"/>
            <w:sz w:val="24"/>
            <w:szCs w:val="24"/>
            <w:shd w:val="clear" w:color="auto" w:fill="F9CB9C"/>
          </w:rPr>
          <w:delText xml:space="preserve">a.     Women are not good at electoral </w:delText>
        </w:r>
        <w:r>
          <w:rPr>
            <w:rFonts w:ascii="Times New Roman" w:eastAsia="Times New Roman" w:hAnsi="Times New Roman" w:cs="Times New Roman"/>
            <w:sz w:val="24"/>
            <w:szCs w:val="24"/>
          </w:rPr>
          <w:delText>mobilization</w:delText>
        </w:r>
      </w:del>
    </w:p>
    <w:p w:rsidR="0076791B" w:rsidRDefault="009F0D99">
      <w:pPr>
        <w:ind w:left="1800" w:hanging="360"/>
        <w:rPr>
          <w:del w:id="4" w:author="Vaibhav Parik" w:date="2022-05-25T09:37:00Z"/>
          <w:rFonts w:ascii="Times New Roman" w:eastAsia="Times New Roman" w:hAnsi="Times New Roman" w:cs="Times New Roman"/>
          <w:sz w:val="24"/>
          <w:szCs w:val="24"/>
          <w:shd w:val="clear" w:color="auto" w:fill="F9CB9C"/>
        </w:rPr>
      </w:pPr>
      <w:del w:id="5" w:author="Vaibhav Parik" w:date="2022-05-25T09:37:00Z">
        <w:r>
          <w:rPr>
            <w:rFonts w:ascii="Times New Roman" w:eastAsia="Times New Roman" w:hAnsi="Times New Roman" w:cs="Times New Roman"/>
            <w:sz w:val="24"/>
            <w:szCs w:val="24"/>
            <w:shd w:val="clear" w:color="auto" w:fill="F9CB9C"/>
          </w:rPr>
          <w:delText xml:space="preserve">b.     Women politicians don’t get support of their family members </w:delText>
        </w:r>
      </w:del>
    </w:p>
    <w:p w:rsidR="0076791B" w:rsidRDefault="009F0D99">
      <w:pPr>
        <w:ind w:left="1800" w:hanging="360"/>
        <w:rPr>
          <w:del w:id="6" w:author="Vaibhav Parik" w:date="2022-05-25T09:37:00Z"/>
          <w:rFonts w:ascii="Times New Roman" w:eastAsia="Times New Roman" w:hAnsi="Times New Roman" w:cs="Times New Roman"/>
          <w:sz w:val="24"/>
          <w:szCs w:val="24"/>
          <w:shd w:val="clear" w:color="auto" w:fill="F9CB9C"/>
        </w:rPr>
      </w:pPr>
      <w:del w:id="7" w:author="Vaibhav Parik" w:date="2022-05-25T09:37:00Z">
        <w:r>
          <w:rPr>
            <w:rFonts w:ascii="Times New Roman" w:eastAsia="Times New Roman" w:hAnsi="Times New Roman" w:cs="Times New Roman"/>
            <w:sz w:val="24"/>
            <w:szCs w:val="24"/>
            <w:shd w:val="clear" w:color="auto" w:fill="F9CB9C"/>
          </w:rPr>
          <w:delText xml:space="preserve">c.     Women politicians are not as resourceful as male politicians </w:delText>
        </w:r>
      </w:del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  <w:shd w:val="clear" w:color="auto" w:fill="F9CB9C"/>
        </w:rPr>
      </w:pPr>
      <w:del w:id="8" w:author="Vaibhav Parik" w:date="2022-05-25T09:37:00Z">
        <w:r>
          <w:rPr>
            <w:rFonts w:ascii="Times New Roman" w:eastAsia="Times New Roman" w:hAnsi="Times New Roman" w:cs="Times New Roman"/>
            <w:sz w:val="24"/>
            <w:szCs w:val="24"/>
            <w:shd w:val="clear" w:color="auto" w:fill="F9CB9C"/>
          </w:rPr>
          <w:delText xml:space="preserve">d.     Bureaucrats do not listen to women politicians </w:delText>
        </w:r>
      </w:del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Q. In some families all members vote for the same party and in some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others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they vote for different parties. How about you?</w:t>
      </w:r>
    </w:p>
    <w:p w:rsidR="0076791B" w:rsidRDefault="009F0D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Answer categories: Always, only sometimes, never, not applicable</w:t>
      </w:r>
    </w:p>
    <w:p w:rsidR="0076791B" w:rsidRDefault="009F0D99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tend to vote for the same party as your parents?</w:t>
      </w:r>
    </w:p>
    <w:p w:rsidR="0076791B" w:rsidRDefault="009F0D99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you tend </w:t>
      </w:r>
      <w:r>
        <w:rPr>
          <w:rFonts w:ascii="Times New Roman" w:eastAsia="Times New Roman" w:hAnsi="Times New Roman" w:cs="Times New Roman"/>
          <w:sz w:val="24"/>
          <w:szCs w:val="24"/>
        </w:rPr>
        <w:t>to vote for the same party as your spouse/ partner?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Theme #2 - Economic outlook and aspirations (10/9 Qs)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  <w:shd w:val="clear" w:color="auto" w:fill="F9CB9C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0271F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Q. What do you think the economic situation of your family will be a few years from now?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Much better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A little better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About the same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A little worse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Much worse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D.K./Can’t say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Q. Which statement do you think is </w:t>
      </w:r>
      <w:r>
        <w:rPr>
          <w:rFonts w:ascii="Times New Roman" w:eastAsia="Times New Roman" w:hAnsi="Times New Roman" w:cs="Times New Roman"/>
          <w:sz w:val="24"/>
          <w:szCs w:val="24"/>
        </w:rPr>
        <w:t>most true with regard to you or your family's economic well</w:t>
      </w:r>
      <w:r w:rsidR="00D0271F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being?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As country grows I/my family's economic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well being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improves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As country's situation deteri</w:t>
      </w:r>
      <w:r>
        <w:rPr>
          <w:rFonts w:ascii="Times New Roman" w:eastAsia="Times New Roman" w:hAnsi="Times New Roman" w:cs="Times New Roman"/>
          <w:sz w:val="24"/>
          <w:szCs w:val="24"/>
        </w:rPr>
        <w:t>orates, so does our family's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My economic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well being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independent of the country's growth/deterioration.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Don’t know/can’t say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Q. India's GDP is now back to pre-pandemic levels. How long do you think it will take your personal financial situation (income, job,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to return to pre-pandemic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levels:</w:t>
      </w:r>
      <w:proofErr w:type="gramEnd"/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D0271F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 didn't suffer at all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Faced setback but recovered in 2020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Faced setback </w:t>
      </w:r>
      <w:r>
        <w:rPr>
          <w:rFonts w:ascii="Times New Roman" w:eastAsia="Times New Roman" w:hAnsi="Times New Roman" w:cs="Times New Roman"/>
          <w:sz w:val="24"/>
          <w:szCs w:val="24"/>
        </w:rPr>
        <w:t>but had recovered by 2021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It recently got back to normal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My situation is not yet back to normal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Q. Have you heard of the term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trillion dollar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economy?</w:t>
      </w:r>
    </w:p>
    <w:p w:rsidR="0076791B" w:rsidRDefault="009F0D99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76791B" w:rsidRDefault="009F0D99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Q. If yes, how long do you think India will take to reach that milestone? </w:t>
      </w:r>
      <w:r>
        <w:rPr>
          <w:rFonts w:ascii="Times New Roman" w:eastAsia="Times New Roman" w:hAnsi="Times New Roman" w:cs="Times New Roman"/>
          <w:sz w:val="24"/>
          <w:szCs w:val="24"/>
        </w:rPr>
        <w:t>Write the year?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 Out of these, which are the three biggest factors that in your view will smoothen India’s path towards a more advanced economy?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More startups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Better education and skilling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Advancement in agriculture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Promotion of job-generat</w:t>
      </w:r>
      <w:r>
        <w:rPr>
          <w:rFonts w:ascii="Times New Roman" w:eastAsia="Times New Roman" w:hAnsi="Times New Roman" w:cs="Times New Roman"/>
          <w:sz w:val="24"/>
          <w:szCs w:val="24"/>
        </w:rPr>
        <w:t>ing sectors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Enabling small businesses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More big companies/Indian multinationals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Which statement do you agree with more?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India should promote domestic companies over foreign companies in all sectors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Foreign companies should be promoted in only s</w:t>
      </w:r>
      <w:r>
        <w:rPr>
          <w:rFonts w:ascii="Times New Roman" w:eastAsia="Times New Roman" w:hAnsi="Times New Roman" w:cs="Times New Roman"/>
          <w:sz w:val="24"/>
          <w:szCs w:val="24"/>
        </w:rPr>
        <w:t>elect sectors where domestic companies need support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India should not differentiate between foreign and domestic companies in any sector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76791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Which statement do you agree with more?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Indian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companies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should think local before the global market, </w:t>
      </w:r>
    </w:p>
    <w:p w:rsidR="0076791B" w:rsidRDefault="009F0D9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Indian companies should not differentiate between domestic and global markets 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 Given an opportunity, would you be interested in becoming a businessperson/entrepreneur?</w:t>
      </w:r>
    </w:p>
    <w:p w:rsidR="0076791B" w:rsidRDefault="009F0D99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76791B" w:rsidRDefault="009F0D99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 If no, what are the reasons that discourage you from it?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Do not 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skill needed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Family situation doesn’t allow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Averse to taking the risk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Government policies and regulations are a deterrent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I haven’t thought about it/Not interested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  <w:shd w:val="clear" w:color="auto" w:fill="F9CB9C"/>
        </w:rPr>
      </w:pPr>
    </w:p>
    <w:p w:rsidR="0076791B" w:rsidRDefault="0076791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791B" w:rsidRDefault="0076791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Theme #3 - Governance (5 Qs)</w:t>
      </w:r>
    </w:p>
    <w:p w:rsidR="0076791B" w:rsidRDefault="009F0D99">
      <w:pPr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Who should be responsible for providing the following?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Columns- only govt, only private, both (silent option, don’t read)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:rsidR="0076791B" w:rsidRDefault="009F0D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Healthcare </w:t>
      </w:r>
    </w:p>
    <w:p w:rsidR="0076791B" w:rsidRDefault="009F0D99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Providing public transport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Q. On a scale of 1 to 5, with 5 being very good and 1 being very bad, rate how much work the Modi govt has done for the following groups.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Middle class Indians </w:t>
      </w:r>
    </w:p>
    <w:p w:rsidR="0076791B" w:rsidRDefault="009F0D9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Poorest section </w:t>
      </w:r>
    </w:p>
    <w:p w:rsidR="0076791B" w:rsidRDefault="009F0D9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Big Businesses </w:t>
      </w:r>
    </w:p>
    <w:p w:rsidR="0076791B" w:rsidRDefault="009F0D9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Small Businesses/MSMEs</w:t>
      </w:r>
    </w:p>
    <w:p w:rsidR="0076791B" w:rsidRDefault="009F0D9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Hindus</w:t>
      </w:r>
    </w:p>
    <w:p w:rsidR="0076791B" w:rsidRDefault="009F0D9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Muslims </w:t>
      </w:r>
    </w:p>
    <w:p w:rsidR="0076791B" w:rsidRDefault="009F0D9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Women </w:t>
      </w:r>
    </w:p>
    <w:p w:rsidR="0076791B" w:rsidRDefault="009F0D9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Youth</w:t>
      </w:r>
    </w:p>
    <w:p w:rsidR="0076791B" w:rsidRDefault="009F0D9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Farmers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Q. What do you think should be the priority of the Indian government? You can make only one choice per question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Providing free healthcare and education for the poor OR increasing income for the poor</w:t>
      </w:r>
    </w:p>
    <w:p w:rsidR="0076791B" w:rsidRDefault="009F0D9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Keeping fuel prices low OR promoting public transpor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76791B" w:rsidRDefault="009F0D9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Focusing on high economic growth OR narrowing the gap between the rich and the poor</w:t>
      </w:r>
    </w:p>
    <w:p w:rsidR="0076791B" w:rsidRDefault="009F0D9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many big cities like New York and London OR focusing on sustainable development of rural India</w:t>
      </w:r>
    </w:p>
    <w:p w:rsidR="0076791B" w:rsidRDefault="009F0D9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Extending income-based reservations in private jobs OR Extending caste-based reservations in private jobs</w:t>
      </w:r>
    </w:p>
    <w:p w:rsidR="0076791B" w:rsidRDefault="009F0D9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Creating more government jobs for the youth OR enabling private businesses to create more jobs</w:t>
      </w:r>
    </w:p>
    <w:p w:rsidR="0076791B" w:rsidRDefault="009F0D9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Reducing income tax OR ensuring cash transfer to poor </w:t>
      </w:r>
    </w:p>
    <w:p w:rsidR="0076791B" w:rsidRDefault="009F0D9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Q. In the next five years, what will be the biggest problem in your city? </w:t>
      </w:r>
    </w:p>
    <w:p w:rsidR="0076791B" w:rsidRDefault="009F0D99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Clean Drinking Water</w:t>
      </w:r>
    </w:p>
    <w:p w:rsidR="0076791B" w:rsidRDefault="009F0D99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Electricity shortage </w:t>
      </w:r>
    </w:p>
    <w:p w:rsidR="0076791B" w:rsidRDefault="009F0D99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Air pollution </w:t>
      </w:r>
    </w:p>
    <w:p w:rsidR="0076791B" w:rsidRDefault="009F0D99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Crime/ Law and Order</w:t>
      </w:r>
    </w:p>
    <w:p w:rsidR="0076791B" w:rsidRDefault="009F0D99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Communal tension </w:t>
      </w:r>
    </w:p>
    <w:p w:rsidR="0076791B" w:rsidRDefault="009F0D99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Housing crisis </w:t>
      </w:r>
    </w:p>
    <w:p w:rsidR="0076791B" w:rsidRDefault="009F0D99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Transport/traffic</w:t>
      </w:r>
    </w:p>
    <w:p w:rsidR="0076791B" w:rsidRDefault="009F0D99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Waste management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76791B" w:rsidRPr="009F0D99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 w:rsidRPr="009F0D99">
        <w:rPr>
          <w:rFonts w:ascii="Times New Roman" w:eastAsia="Times New Roman" w:hAnsi="Times New Roman" w:cs="Times New Roman"/>
          <w:sz w:val="24"/>
          <w:szCs w:val="24"/>
        </w:rPr>
        <w:t>Q What bothers you more/matters to you more/is more important?</w:t>
      </w:r>
    </w:p>
    <w:p w:rsidR="0076791B" w:rsidRPr="009F0D99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 w:rsidRPr="009F0D99">
        <w:rPr>
          <w:rFonts w:ascii="Times New Roman" w:eastAsia="Times New Roman" w:hAnsi="Times New Roman" w:cs="Times New Roman"/>
          <w:sz w:val="24"/>
          <w:szCs w:val="24"/>
        </w:rPr>
        <w:t xml:space="preserve">1 National issues OR city problems </w:t>
      </w:r>
    </w:p>
    <w:p w:rsidR="0076791B" w:rsidRPr="009F0D99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 w:rsidRPr="009F0D99">
        <w:rPr>
          <w:rFonts w:ascii="Times New Roman" w:eastAsia="Times New Roman" w:hAnsi="Times New Roman" w:cs="Times New Roman"/>
          <w:sz w:val="24"/>
          <w:szCs w:val="24"/>
        </w:rPr>
        <w:t>2 Income rise OR security/stability and happiness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9CB9C"/>
        </w:rPr>
        <w:t xml:space="preserve"> 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9" w:name="_GoBack"/>
      <w:bookmarkEnd w:id="9"/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Theme #4: Ease of life (4 Qs)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Q. How satisfied </w:t>
      </w:r>
      <w:r>
        <w:rPr>
          <w:rFonts w:ascii="Times New Roman" w:eastAsia="Times New Roman" w:hAnsi="Times New Roman" w:cs="Times New Roman"/>
          <w:sz w:val="24"/>
          <w:szCs w:val="24"/>
        </w:rPr>
        <w:t>are you on a scale of 1 to 10 with 10 being very satisfied and 1 very unsatisfied?</w:t>
      </w: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    With your current job</w:t>
      </w: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    With your family life</w:t>
      </w: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    With your friends/social circle</w:t>
      </w: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    With political atmosphere in the country</w:t>
      </w: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     With your achievement</w:t>
      </w:r>
      <w:r>
        <w:rPr>
          <w:rFonts w:ascii="Times New Roman" w:eastAsia="Times New Roman" w:hAnsi="Times New Roman" w:cs="Times New Roman"/>
          <w:sz w:val="24"/>
          <w:szCs w:val="24"/>
        </w:rPr>
        <w:t>s in life</w:t>
      </w: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With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your city/town</w:t>
      </w:r>
    </w:p>
    <w:p w:rsidR="0076791B" w:rsidRDefault="0076791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The digital world (social media and mobile apps) has… (Pick one)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Made my life more convenient OR left me disconnected with the society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Made me more aware about the world OR left me more confused with information </w:t>
      </w:r>
      <w:r>
        <w:rPr>
          <w:rFonts w:ascii="Times New Roman" w:eastAsia="Times New Roman" w:hAnsi="Times New Roman" w:cs="Times New Roman"/>
          <w:sz w:val="24"/>
          <w:szCs w:val="24"/>
        </w:rPr>
        <w:t>overload /caused an information overload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Made me compare my life with others’ lives OR made me a better individual/enriched my life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Has had a positive impact on society and culture OR has had a negative impact on society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Q. Overall, do you feel your individual freedoms have increased/decreased (silent option if they have stayed the same) over the past decade?</w:t>
      </w:r>
    </w:p>
    <w:p w:rsidR="0076791B" w:rsidRDefault="009F0D99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Increased in all/most aspects</w:t>
      </w:r>
    </w:p>
    <w:p w:rsidR="0076791B" w:rsidRDefault="009F0D99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in some aspects, decreased in some</w:t>
      </w:r>
    </w:p>
    <w:p w:rsidR="0076791B" w:rsidRDefault="009F0D99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Decreased in all/most aspects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 What wi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 be the most important factor for you to feel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more free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an individual over the next decade?</w:t>
      </w:r>
    </w:p>
    <w:p w:rsidR="0076791B" w:rsidRDefault="009F0D99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Indian society becoming more open</w:t>
      </w:r>
    </w:p>
    <w:p w:rsidR="0076791B" w:rsidRDefault="009F0D99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political climate becoming more free</w:t>
      </w:r>
    </w:p>
    <w:p w:rsidR="0076791B" w:rsidRDefault="009F0D99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Family/friends becoming more supportive</w:t>
      </w:r>
    </w:p>
    <w:p w:rsidR="0076791B" w:rsidRDefault="009F0D99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education opportunities</w:t>
      </w:r>
    </w:p>
    <w:p w:rsidR="0076791B" w:rsidRDefault="009F0D99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Doing better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career</w:t>
      </w:r>
    </w:p>
    <w:p w:rsidR="0076791B" w:rsidRDefault="009F0D99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Already feel free in my life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Topic 5 - National politics and leadership (6 Qs)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Q. Think about your city and tell us whether the Hindu-Muslim tensions in your city have increased or decreased in the past 5 years? </w:t>
      </w:r>
    </w:p>
    <w:p w:rsidR="0076791B" w:rsidRDefault="009F0D99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Increased a lot </w:t>
      </w:r>
    </w:p>
    <w:p w:rsidR="0076791B" w:rsidRDefault="009F0D99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Remained the </w:t>
      </w:r>
      <w:r>
        <w:rPr>
          <w:rFonts w:ascii="Times New Roman" w:eastAsia="Times New Roman" w:hAnsi="Times New Roman" w:cs="Times New Roman"/>
          <w:sz w:val="24"/>
          <w:szCs w:val="24"/>
        </w:rPr>
        <w:t>same</w:t>
      </w:r>
    </w:p>
    <w:p w:rsidR="0076791B" w:rsidRDefault="009F0D99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Decreased</w:t>
      </w:r>
    </w:p>
    <w:p w:rsidR="0076791B" w:rsidRDefault="009F0D99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such tensions in area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 (if options 1 &amp; 2) Rank in order of who is most responsible for the increase in religious tensions in your locality?</w:t>
      </w:r>
    </w:p>
    <w:p w:rsidR="0076791B" w:rsidRDefault="009F0D9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News and social media </w:t>
      </w:r>
    </w:p>
    <w:p w:rsidR="0076791B" w:rsidRDefault="009F0D9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Muslim groups</w:t>
      </w:r>
    </w:p>
    <w:p w:rsidR="0076791B" w:rsidRDefault="009F0D9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Hindu groups </w:t>
      </w:r>
    </w:p>
    <w:p w:rsidR="0076791B" w:rsidRDefault="009F0D9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Political leaders from BJP</w:t>
      </w:r>
    </w:p>
    <w:p w:rsidR="0076791B" w:rsidRDefault="009F0D9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Political leaders from non-BJP parties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Q. Which of the following statements do you agree with? </w:t>
      </w:r>
    </w:p>
    <w:p w:rsidR="0076791B" w:rsidRDefault="009F0D99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Democracy has declined in the country in the last 10 years </w:t>
      </w:r>
    </w:p>
    <w:p w:rsidR="0076791B" w:rsidRDefault="009F0D99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The State of Democracy has remained the same in the country </w:t>
      </w:r>
    </w:p>
    <w:p w:rsidR="0076791B" w:rsidRDefault="009F0D99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country has become more democrati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 in the last 10 years  </w:t>
      </w:r>
    </w:p>
    <w:p w:rsidR="0076791B" w:rsidRDefault="009F0D99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 Opinion</w:t>
      </w:r>
    </w:p>
    <w:p w:rsidR="0076791B" w:rsidRDefault="0076791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 Which of the following qualities of PM Modi impress you the most?  (Silent option for no strength)</w:t>
      </w:r>
    </w:p>
    <w:p w:rsidR="0076791B" w:rsidRDefault="009F0D9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 decisiveness</w:t>
      </w:r>
    </w:p>
    <w:p w:rsidR="0076791B" w:rsidRDefault="009F0D9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His policies for poor citizens </w:t>
      </w:r>
    </w:p>
    <w:p w:rsidR="0076791B" w:rsidRDefault="009F0D9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 image as Hindu Nationalist</w:t>
      </w:r>
    </w:p>
    <w:p w:rsidR="0076791B" w:rsidRDefault="009F0D9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His humble background </w:t>
      </w:r>
    </w:p>
    <w:p w:rsidR="0076791B" w:rsidRDefault="009F0D9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His Oratory </w:t>
      </w:r>
      <w:r>
        <w:rPr>
          <w:rFonts w:ascii="Times New Roman" w:eastAsia="Times New Roman" w:hAnsi="Times New Roman" w:cs="Times New Roman"/>
          <w:sz w:val="24"/>
          <w:szCs w:val="24"/>
        </w:rPr>
        <w:t>Style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 Which among the following do you see as PM Modi’s worst quality/weakness? (Silent option for no weakness)</w:t>
      </w:r>
    </w:p>
    <w:p w:rsidR="0076791B" w:rsidRDefault="009F0D9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not listen to the Opposing Views</w:t>
      </w:r>
    </w:p>
    <w:p w:rsidR="0076791B" w:rsidRDefault="009F0D9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not care for Muslims</w:t>
      </w:r>
    </w:p>
    <w:p w:rsidR="0076791B" w:rsidRDefault="009F0D9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Cares too much about publicity </w:t>
      </w:r>
    </w:p>
    <w:p w:rsidR="0076791B" w:rsidRDefault="009F0D9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 much focus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favouring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big businesses</w:t>
      </w:r>
    </w:p>
    <w:p w:rsidR="0076791B" w:rsidRDefault="009F0D9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Takes middle-class for granted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 Among the opposition, which of the following would you consider a viable alternative to the BJP?</w:t>
      </w:r>
    </w:p>
    <w:p w:rsidR="0076791B" w:rsidRDefault="009F0D99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revitalised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Congress party</w:t>
      </w:r>
    </w:p>
    <w:p w:rsidR="0076791B" w:rsidRDefault="009F0D99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new national alternative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AAP)</w:t>
      </w:r>
    </w:p>
    <w:p w:rsidR="0076791B" w:rsidRDefault="009F0D99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coalition/aggregation of regional parties</w:t>
      </w:r>
    </w:p>
    <w:p w:rsidR="0076791B" w:rsidRDefault="009F0D99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Pr="00D0271F" w:rsidRDefault="009F0D99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D0271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Topic 6 - Political views</w:t>
      </w:r>
      <w:r w:rsidRPr="00D0271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(6 Qs)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Q. In the past few years, was there a strain in your relationship because their political views were different from yours? </w:t>
      </w:r>
    </w:p>
    <w:p w:rsidR="0076791B" w:rsidRDefault="009F0D99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1.Yes   2. No </w:t>
      </w:r>
    </w:p>
    <w:p w:rsidR="0076791B" w:rsidRDefault="0076791B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    Close friend</w:t>
      </w: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    Extended Family Member</w:t>
      </w: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    Work Colleague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 Thi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nking about your social circle and political views, would you share your political views are always in sync with these relationships: 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Always 2. Mostly Agree 2. Sometimes Disagree 3. Never Agree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    Your husband/ wife or partner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    Your closest f</w:t>
      </w:r>
      <w:r>
        <w:rPr>
          <w:rFonts w:ascii="Times New Roman" w:eastAsia="Times New Roman" w:hAnsi="Times New Roman" w:cs="Times New Roman"/>
          <w:sz w:val="24"/>
          <w:szCs w:val="24"/>
        </w:rPr>
        <w:t>riends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    Your work colleagues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    Your immediate family members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 How important do you believe was the role of the following leaders during the struggle for India’s independence/nation building? (Rate for each leader from 1 to 5)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Very little role, 2. Small role, 3. Fair role, 4. Significant role, 5. Very significant role</w:t>
      </w:r>
    </w:p>
    <w:p w:rsidR="0076791B" w:rsidRDefault="0076791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    Nehru</w:t>
      </w: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   Gandhi </w:t>
      </w: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    Patel</w:t>
      </w: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    Bose</w:t>
      </w: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     Ambedkar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 On a scale of 1-5 (1 being very little credit/acknowledgement, and 5 being very signifi</w:t>
      </w:r>
      <w:r>
        <w:rPr>
          <w:rFonts w:ascii="Times New Roman" w:eastAsia="Times New Roman" w:hAnsi="Times New Roman" w:cs="Times New Roman"/>
          <w:sz w:val="24"/>
          <w:szCs w:val="24"/>
        </w:rPr>
        <w:t>cant credit/acknowledgement), how would you rate these leaders for the credit/acknowledgement they have received for their role during the struggle for India’s independence/nation building?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Very little credit/acknowledgement, 2. Little credit/acknowledgem</w:t>
      </w:r>
      <w:r>
        <w:rPr>
          <w:rFonts w:ascii="Times New Roman" w:eastAsia="Times New Roman" w:hAnsi="Times New Roman" w:cs="Times New Roman"/>
          <w:sz w:val="24"/>
          <w:szCs w:val="24"/>
        </w:rPr>
        <w:t>ent, 3. Fair credit/acknowledgement, 4. Significant credit/acknowledgement, 5. Very significant credit/acknowledgement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    Nehru</w:t>
      </w: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   Gandhi </w:t>
      </w: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    Patel</w:t>
      </w: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    Bose</w:t>
      </w:r>
    </w:p>
    <w:p w:rsidR="0076791B" w:rsidRDefault="009F0D99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     Ambedkar </w:t>
      </w:r>
    </w:p>
    <w:p w:rsidR="0076791B" w:rsidRDefault="009F0D9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   Among all Prime Ministers of India, whose role was most con</w:t>
      </w:r>
      <w:r>
        <w:rPr>
          <w:rFonts w:ascii="Times New Roman" w:eastAsia="Times New Roman" w:hAnsi="Times New Roman" w:cs="Times New Roman"/>
          <w:sz w:val="24"/>
          <w:szCs w:val="24"/>
        </w:rPr>
        <w:t>sequential in shaping India’s trajectory post-independence?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ended (postcode -- Nehru, Indira, Rajiv, Narasimha Rao, Vajpayee, Manmohan Singh, Modi, Others)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91B" w:rsidRDefault="009F0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Q. What sources of information do you rely on most for news on political developments in the country? </w:t>
      </w:r>
    </w:p>
    <w:p w:rsidR="0076791B" w:rsidRDefault="009F0D99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Newspapers</w:t>
      </w:r>
    </w:p>
    <w:p w:rsidR="0076791B" w:rsidRDefault="009F0D99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TV</w:t>
      </w:r>
    </w:p>
    <w:p w:rsidR="0076791B" w:rsidRDefault="009F0D99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Online platforms such as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Scroll,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TheWire</w:t>
      </w:r>
      <w:proofErr w:type="spellEnd"/>
    </w:p>
    <w:p w:rsidR="0076791B" w:rsidRDefault="009F0D99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channels </w:t>
      </w:r>
    </w:p>
    <w:p w:rsidR="0076791B" w:rsidRDefault="009F0D99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groups </w:t>
      </w: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791B" w:rsidRDefault="0076791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679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755"/>
    <w:multiLevelType w:val="multilevel"/>
    <w:tmpl w:val="652EF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8B1D0D"/>
    <w:multiLevelType w:val="multilevel"/>
    <w:tmpl w:val="6C08F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67D31"/>
    <w:multiLevelType w:val="multilevel"/>
    <w:tmpl w:val="14D23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4F2579"/>
    <w:multiLevelType w:val="multilevel"/>
    <w:tmpl w:val="A6F8E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290208"/>
    <w:multiLevelType w:val="multilevel"/>
    <w:tmpl w:val="352E9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635FB3"/>
    <w:multiLevelType w:val="multilevel"/>
    <w:tmpl w:val="5B9CE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D26D41"/>
    <w:multiLevelType w:val="multilevel"/>
    <w:tmpl w:val="6C9C0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527965"/>
    <w:multiLevelType w:val="multilevel"/>
    <w:tmpl w:val="E9B2E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B0B7968"/>
    <w:multiLevelType w:val="multilevel"/>
    <w:tmpl w:val="98267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2073C7"/>
    <w:multiLevelType w:val="multilevel"/>
    <w:tmpl w:val="D0364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2368F4"/>
    <w:multiLevelType w:val="multilevel"/>
    <w:tmpl w:val="3D34578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C24147"/>
    <w:multiLevelType w:val="multilevel"/>
    <w:tmpl w:val="20525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D1372F5"/>
    <w:multiLevelType w:val="multilevel"/>
    <w:tmpl w:val="F7620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423615C"/>
    <w:multiLevelType w:val="multilevel"/>
    <w:tmpl w:val="89FAB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224459"/>
    <w:multiLevelType w:val="multilevel"/>
    <w:tmpl w:val="79F2D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8F92C1F"/>
    <w:multiLevelType w:val="multilevel"/>
    <w:tmpl w:val="9B1CF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E352BC"/>
    <w:multiLevelType w:val="multilevel"/>
    <w:tmpl w:val="5DC259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0C17BE"/>
    <w:multiLevelType w:val="multilevel"/>
    <w:tmpl w:val="F2F67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4DC0702"/>
    <w:multiLevelType w:val="multilevel"/>
    <w:tmpl w:val="F5B24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C0010F4"/>
    <w:multiLevelType w:val="multilevel"/>
    <w:tmpl w:val="1EF64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EE9413E"/>
    <w:multiLevelType w:val="multilevel"/>
    <w:tmpl w:val="531E01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AB6677B"/>
    <w:multiLevelType w:val="multilevel"/>
    <w:tmpl w:val="4AF28D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F844BC2"/>
    <w:multiLevelType w:val="multilevel"/>
    <w:tmpl w:val="5172000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20"/>
  </w:num>
  <w:num w:numId="4">
    <w:abstractNumId w:val="5"/>
  </w:num>
  <w:num w:numId="5">
    <w:abstractNumId w:val="10"/>
  </w:num>
  <w:num w:numId="6">
    <w:abstractNumId w:val="9"/>
  </w:num>
  <w:num w:numId="7">
    <w:abstractNumId w:val="12"/>
  </w:num>
  <w:num w:numId="8">
    <w:abstractNumId w:val="19"/>
  </w:num>
  <w:num w:numId="9">
    <w:abstractNumId w:val="16"/>
  </w:num>
  <w:num w:numId="10">
    <w:abstractNumId w:val="13"/>
  </w:num>
  <w:num w:numId="11">
    <w:abstractNumId w:val="1"/>
  </w:num>
  <w:num w:numId="12">
    <w:abstractNumId w:val="18"/>
  </w:num>
  <w:num w:numId="13">
    <w:abstractNumId w:val="0"/>
  </w:num>
  <w:num w:numId="14">
    <w:abstractNumId w:val="6"/>
  </w:num>
  <w:num w:numId="15">
    <w:abstractNumId w:val="17"/>
  </w:num>
  <w:num w:numId="16">
    <w:abstractNumId w:val="11"/>
  </w:num>
  <w:num w:numId="17">
    <w:abstractNumId w:val="22"/>
  </w:num>
  <w:num w:numId="18">
    <w:abstractNumId w:val="8"/>
  </w:num>
  <w:num w:numId="19">
    <w:abstractNumId w:val="21"/>
  </w:num>
  <w:num w:numId="20">
    <w:abstractNumId w:val="3"/>
  </w:num>
  <w:num w:numId="21">
    <w:abstractNumId w:val="14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91B"/>
    <w:rsid w:val="0076791B"/>
    <w:rsid w:val="009F0D99"/>
    <w:rsid w:val="00D0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08F8E"/>
  <w15:docId w15:val="{DD596721-AFE5-2247-A66B-04CCB7C9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71F"/>
    <w:pPr>
      <w:spacing w:line="240" w:lineRule="auto"/>
    </w:pPr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1F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1793</Words>
  <Characters>10226</Characters>
  <Application>Microsoft Office Word</Application>
  <DocSecurity>0</DocSecurity>
  <Lines>85</Lines>
  <Paragraphs>23</Paragraphs>
  <ScaleCrop>false</ScaleCrop>
  <Company/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Tauseef</cp:lastModifiedBy>
  <cp:revision>3</cp:revision>
  <dcterms:created xsi:type="dcterms:W3CDTF">2022-08-15T10:31:00Z</dcterms:created>
  <dcterms:modified xsi:type="dcterms:W3CDTF">2022-08-15T10:35:00Z</dcterms:modified>
</cp:coreProperties>
</file>